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E0A0C" w14:textId="77777777" w:rsidR="003F2286" w:rsidRDefault="00000000">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5891C19C" wp14:editId="6ABD6200">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519581672" name="Group 519581672"/>
                        <wpg:cNvGrpSpPr/>
                        <wpg:grpSpPr>
                          <a:xfrm>
                            <a:off x="1688400" y="3172305"/>
                            <a:ext cx="7315200" cy="1215391"/>
                            <a:chOff x="0" y="-1"/>
                            <a:chExt cx="7315200" cy="1216153"/>
                          </a:xfrm>
                        </wpg:grpSpPr>
                        <wps:wsp>
                          <wps:cNvPr id="706818271" name="Rectangle 706818271"/>
                          <wps:cNvSpPr/>
                          <wps:spPr>
                            <a:xfrm>
                              <a:off x="0" y="-1"/>
                              <a:ext cx="7315200" cy="1216150"/>
                            </a:xfrm>
                            <a:prstGeom prst="rect">
                              <a:avLst/>
                            </a:prstGeom>
                            <a:noFill/>
                            <a:ln>
                              <a:noFill/>
                            </a:ln>
                          </wps:spPr>
                          <wps:txbx>
                            <w:txbxContent>
                              <w:p w14:paraId="19618EEF" w14:textId="77777777" w:rsidR="003F2286" w:rsidRDefault="003F2286">
                                <w:pPr>
                                  <w:spacing w:after="0" w:line="240" w:lineRule="auto"/>
                                  <w:textDirection w:val="btLr"/>
                                </w:pPr>
                              </w:p>
                            </w:txbxContent>
                          </wps:txbx>
                          <wps:bodyPr spcFirstLastPara="1" wrap="square" lIns="91425" tIns="91425" rIns="91425" bIns="91425" anchor="ctr" anchorCtr="0">
                            <a:noAutofit/>
                          </wps:bodyPr>
                        </wps:wsp>
                        <wps:wsp>
                          <wps:cNvPr id="1449766444" name="Freeform 144976644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1519887779" name="Rectangle 1519887779"/>
                          <wps:cNvSpPr/>
                          <wps:spPr>
                            <a:xfrm>
                              <a:off x="0" y="0"/>
                              <a:ext cx="7315200" cy="1216152"/>
                            </a:xfrm>
                            <a:prstGeom prst="rect">
                              <a:avLst/>
                            </a:prstGeom>
                            <a:blipFill rotWithShape="1">
                              <a:blip r:embed="rId7">
                                <a:alphaModFix/>
                              </a:blip>
                              <a:stretch>
                                <a:fillRect r="-7573"/>
                              </a:stretch>
                            </a:blipFill>
                            <a:ln>
                              <a:noFill/>
                            </a:ln>
                          </wps:spPr>
                          <wps:txbx>
                            <w:txbxContent>
                              <w:p w14:paraId="193C99EB" w14:textId="77777777" w:rsidR="003F2286" w:rsidRDefault="003F2286">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891C19C"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">
                <v:group id="Group 519581672"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">
                  <v:rect id="Rectangle 70681827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" filled="f" stroked="f">
                    <v:textbox inset="2.53958mm,2.53958mm,2.53958mm,2.53958mm">
                      <w:txbxContent>
                        <w:p w14:paraId="19618EEF" w14:textId="77777777" w:rsidR="003F2286" w:rsidRDefault="003F2286">
                          <w:pPr>
                            <w:spacing w:after="0" w:line="240" w:lineRule="auto"/>
                            <w:textDirection w:val="btLr"/>
                          </w:pPr>
                        </w:p>
                      </w:txbxContent>
                    </v:textbox>
                  </v:rect>
                  <v:shape id="Freeform 144976644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" path="m,l7312660,r,1129665l3619500,733425,,1091565,,xe" fillcolor="#4f81bd [3204]" stroked="f">
                    <v:path arrowok="t" o:extrusionok="f"/>
                  </v:shape>
                  <v:rect id="Rectangle 1519887779"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" stroked="f">
                    <v:fill r:id="rId8" o:title="" recolor="t" rotate="t" type="frame"/>
                    <v:textbox inset="2.53958mm,2.53958mm,2.53958mm,2.53958mm">
                      <w:txbxContent>
                        <w:p w14:paraId="193C99EB" w14:textId="77777777" w:rsidR="003F2286" w:rsidRDefault="003F2286">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7E657C27" wp14:editId="1658E26D">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4CF73836" w14:textId="77777777" w:rsidR="003F2286"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43344629" w14:textId="77777777" w:rsidR="003F2286"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477464DE" w14:textId="77777777" w:rsidR="003F2286" w:rsidRDefault="00000000">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7E657C27"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4CF73836" w14:textId="77777777" w:rsidR="003F2286"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43344629" w14:textId="77777777" w:rsidR="003F2286"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477464DE" w14:textId="77777777" w:rsidR="003F2286" w:rsidRDefault="00000000">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p>
    <w:p w14:paraId="66942355" w14:textId="77777777" w:rsidR="003F228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6AF3259E" wp14:editId="0CF71D2E">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75E749F6" w14:textId="77777777" w:rsidR="003F2286"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450D55FB" w14:textId="77777777" w:rsidR="003F2286"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2BA86284" w14:textId="77777777" w:rsidR="003F2286" w:rsidRDefault="003F2286">
                            <w:pPr>
                              <w:spacing w:after="0" w:line="240" w:lineRule="auto"/>
                              <w:jc w:val="right"/>
                              <w:textDirection w:val="btLr"/>
                            </w:pPr>
                          </w:p>
                          <w:p w14:paraId="75D81DBE" w14:textId="77777777" w:rsidR="003F2286"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7EFA0046" w14:textId="77777777" w:rsidR="003F2286"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57E9802E" w14:textId="77777777" w:rsidR="003F2286" w:rsidRDefault="003F2286">
                            <w:pPr>
                              <w:spacing w:after="0" w:line="240" w:lineRule="auto"/>
                              <w:jc w:val="right"/>
                              <w:textDirection w:val="btLr"/>
                            </w:pPr>
                          </w:p>
                          <w:p w14:paraId="33E73D34" w14:textId="77777777" w:rsidR="003F2286"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4923BB39" w14:textId="77777777" w:rsidR="003F2286"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7AD2508C" w14:textId="77777777" w:rsidR="003F2286" w:rsidRDefault="003F2286">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6AF3259E"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75E749F6" w14:textId="77777777" w:rsidR="003F2286"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450D55FB" w14:textId="77777777" w:rsidR="003F2286"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2BA86284" w14:textId="77777777" w:rsidR="003F2286" w:rsidRDefault="003F2286">
                      <w:pPr>
                        <w:spacing w:after="0" w:line="240" w:lineRule="auto"/>
                        <w:jc w:val="right"/>
                        <w:textDirection w:val="btLr"/>
                      </w:pPr>
                    </w:p>
                    <w:p w14:paraId="75D81DBE" w14:textId="77777777" w:rsidR="003F2286"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7EFA0046" w14:textId="77777777" w:rsidR="003F2286"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57E9802E" w14:textId="77777777" w:rsidR="003F2286" w:rsidRDefault="003F2286">
                      <w:pPr>
                        <w:spacing w:after="0" w:line="240" w:lineRule="auto"/>
                        <w:jc w:val="right"/>
                        <w:textDirection w:val="btLr"/>
                      </w:pPr>
                    </w:p>
                    <w:p w14:paraId="33E73D34" w14:textId="77777777" w:rsidR="003F2286"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4923BB39" w14:textId="77777777" w:rsidR="003F2286"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7AD2508C" w14:textId="77777777" w:rsidR="003F2286" w:rsidRDefault="003F2286">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7F272E12" wp14:editId="1D1F69DE">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6319F62B" w14:textId="77777777" w:rsidR="003F2286"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7605B54C" w14:textId="77777777" w:rsidR="003F2286"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7F272E12"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6319F62B" w14:textId="77777777" w:rsidR="003F2286"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7605B54C" w14:textId="77777777" w:rsidR="003F2286"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br w:type="page"/>
      </w:r>
    </w:p>
    <w:p w14:paraId="5C1C5DD3" w14:textId="77777777" w:rsidR="003F2286" w:rsidRDefault="00000000">
      <w:pPr>
        <w:keepNext/>
        <w:keepLines/>
        <w:pBdr>
          <w:top w:val="nil"/>
          <w:left w:val="nil"/>
          <w:bottom w:val="nil"/>
          <w:right w:val="nil"/>
          <w:between w:val="nil"/>
        </w:pBdr>
        <w:spacing w:before="240" w:after="0"/>
        <w:rPr>
          <w:color w:val="2F5496"/>
          <w:sz w:val="20"/>
          <w:szCs w:val="20"/>
        </w:rPr>
      </w:pPr>
      <w:commentRangeStart w:id="0"/>
      <w:r>
        <w:rPr>
          <w:rFonts w:ascii="Times New Roman" w:eastAsia="Times New Roman" w:hAnsi="Times New Roman" w:cs="Times New Roman"/>
          <w:color w:val="2F5496"/>
          <w:sz w:val="28"/>
          <w:szCs w:val="28"/>
        </w:rPr>
        <w:lastRenderedPageBreak/>
        <w:t>Table of Contents</w:t>
      </w:r>
      <w:commentRangeEnd w:id="0"/>
      <w:r w:rsidR="00824C1D">
        <w:rPr>
          <w:rStyle w:val="CommentReference"/>
        </w:rPr>
        <w:commentReference w:id="0"/>
      </w:r>
    </w:p>
    <w:sdt>
      <w:sdtPr>
        <w:id w:val="1078637480"/>
        <w:docPartObj>
          <w:docPartGallery w:val="Table of Contents"/>
          <w:docPartUnique/>
        </w:docPartObj>
      </w:sdtPr>
      <w:sdtContent>
        <w:p w14:paraId="474861B6" w14:textId="77777777" w:rsidR="003F2286"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sidR="003F2286">
              <w:rPr>
                <w:rFonts w:ascii="Times New Roman" w:eastAsia="Times New Roman" w:hAnsi="Times New Roman" w:cs="Times New Roman"/>
                <w:color w:val="000000"/>
              </w:rPr>
              <w:t>Background &amp; Question</w:t>
            </w:r>
            <w:r w:rsidR="003F2286">
              <w:rPr>
                <w:rFonts w:ascii="Times New Roman" w:eastAsia="Times New Roman" w:hAnsi="Times New Roman" w:cs="Times New Roman"/>
                <w:color w:val="000000"/>
              </w:rPr>
              <w:tab/>
              <w:t>2</w:t>
            </w:r>
          </w:hyperlink>
        </w:p>
        <w:p w14:paraId="3ED958D6"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3331DBCA"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1AC9AA41"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4595393C"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08C1806D"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02688FF9" w14:textId="77777777" w:rsidR="003F2286" w:rsidRDefault="003F2286">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0067E3AE" w14:textId="77777777" w:rsidR="003F2286" w:rsidRDefault="003F2286">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2C9641BD" w14:textId="77777777" w:rsidR="003F2286" w:rsidRDefault="003F2286">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1B64AAA0" w14:textId="77777777" w:rsidR="003F2286" w:rsidRDefault="003F2286">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7FF283D4" w14:textId="77777777" w:rsidR="003F2286" w:rsidRDefault="003F2286">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15B855B4" w14:textId="77777777" w:rsidR="003F2286" w:rsidRDefault="003F2286">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5BBC8D44"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6B84505A"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4E0B870D" w14:textId="77777777" w:rsidR="003F2286" w:rsidRDefault="003F2286">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2B48EF64"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281497DC"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3912A62B" w14:textId="77777777" w:rsidR="003F2286" w:rsidRDefault="003F2286">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1B7D91E5" w14:textId="77777777" w:rsidR="003F2286" w:rsidRDefault="003F2286">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rsidR="00000000">
            <w:fldChar w:fldCharType="end"/>
          </w:r>
        </w:p>
      </w:sdtContent>
    </w:sdt>
    <w:p w14:paraId="3B52C29A" w14:textId="77777777" w:rsidR="003F2286" w:rsidRDefault="003F2286">
      <w:pPr>
        <w:rPr>
          <w:sz w:val="20"/>
          <w:szCs w:val="20"/>
        </w:rPr>
      </w:pPr>
    </w:p>
    <w:p w14:paraId="71006190" w14:textId="77777777" w:rsidR="003F2286" w:rsidRDefault="00000000">
      <w:pPr>
        <w:spacing w:line="240" w:lineRule="auto"/>
        <w:ind w:left="720"/>
        <w:rPr>
          <w:rFonts w:ascii="Times New Roman" w:eastAsia="Times New Roman" w:hAnsi="Times New Roman" w:cs="Times New Roman"/>
          <w:sz w:val="24"/>
          <w:szCs w:val="24"/>
        </w:rPr>
      </w:pPr>
      <w:r>
        <w:br w:type="page"/>
      </w:r>
    </w:p>
    <w:p w14:paraId="36ABC66D" w14:textId="77777777" w:rsidR="003F2286" w:rsidRDefault="00000000">
      <w:pPr>
        <w:pStyle w:val="Heading1"/>
        <w:spacing w:before="0" w:line="360" w:lineRule="auto"/>
        <w:rPr>
          <w:rFonts w:ascii="Times New Roman" w:eastAsia="Times New Roman" w:hAnsi="Times New Roman" w:cs="Times New Roman"/>
          <w:u w:val="single"/>
        </w:rPr>
      </w:pPr>
      <w:bookmarkStart w:id="1" w:name="_gjdgxs" w:colFirst="0" w:colLast="0"/>
      <w:bookmarkEnd w:id="1"/>
      <w:commentRangeStart w:id="2"/>
      <w:r>
        <w:rPr>
          <w:rFonts w:ascii="Times New Roman" w:eastAsia="Times New Roman" w:hAnsi="Times New Roman" w:cs="Times New Roman"/>
          <w:u w:val="single"/>
        </w:rPr>
        <w:lastRenderedPageBreak/>
        <w:t>Background &amp; Question</w:t>
      </w:r>
      <w:commentRangeEnd w:id="2"/>
      <w:r w:rsidR="00C87298">
        <w:rPr>
          <w:rStyle w:val="CommentReference"/>
          <w:color w:val="auto"/>
        </w:rPr>
        <w:commentReference w:id="2"/>
      </w:r>
    </w:p>
    <w:p w14:paraId="76E819D6" w14:textId="77777777" w:rsidR="003F2286" w:rsidRDefault="00000000">
      <w:pPr>
        <w:pStyle w:val="Heading2"/>
        <w:spacing w:before="0" w:line="240" w:lineRule="auto"/>
        <w:rPr>
          <w:rFonts w:ascii="Times New Roman" w:eastAsia="Times New Roman" w:hAnsi="Times New Roman" w:cs="Times New Roman"/>
          <w:sz w:val="24"/>
          <w:szCs w:val="24"/>
        </w:rPr>
      </w:pPr>
      <w:bookmarkStart w:id="3" w:name="_30j0zll" w:colFirst="0" w:colLast="0"/>
      <w:bookmarkEnd w:id="3"/>
      <w:r>
        <w:rPr>
          <w:rFonts w:ascii="Times New Roman" w:eastAsia="Times New Roman" w:hAnsi="Times New Roman" w:cs="Times New Roman"/>
          <w:sz w:val="24"/>
          <w:szCs w:val="24"/>
        </w:rPr>
        <w:t>Question:</w:t>
      </w:r>
    </w:p>
    <w:p w14:paraId="41342991" w14:textId="77777777" w:rsidR="003F2286" w:rsidRDefault="00000000">
      <w:pPr>
        <w:keepNext/>
        <w:spacing w:after="0" w:line="240" w:lineRule="auto"/>
        <w:ind w:left="360"/>
        <w:rPr>
          <w:rFonts w:ascii="Times New Roman" w:eastAsia="Times New Roman" w:hAnsi="Times New Roman" w:cs="Times New Roman"/>
          <w:sz w:val="24"/>
          <w:szCs w:val="24"/>
        </w:rPr>
      </w:pPr>
      <w:commentRangeStart w:id="4"/>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commentRangeEnd w:id="4"/>
      <w:r w:rsidR="002E7264">
        <w:rPr>
          <w:rStyle w:val="CommentReference"/>
        </w:rPr>
        <w:commentReference w:id="4"/>
      </w:r>
    </w:p>
    <w:p w14:paraId="092B7F10" w14:textId="77777777" w:rsidR="003F2286" w:rsidRDefault="003F2286">
      <w:pPr>
        <w:keepNext/>
        <w:spacing w:after="0" w:line="240" w:lineRule="auto"/>
        <w:ind w:left="360"/>
        <w:rPr>
          <w:rFonts w:ascii="Times New Roman" w:eastAsia="Times New Roman" w:hAnsi="Times New Roman" w:cs="Times New Roman"/>
          <w:sz w:val="20"/>
          <w:szCs w:val="20"/>
        </w:rPr>
      </w:pPr>
    </w:p>
    <w:p w14:paraId="64B6450E" w14:textId="77777777" w:rsidR="003F2286" w:rsidRDefault="00000000">
      <w:pPr>
        <w:pStyle w:val="Heading2"/>
        <w:rPr>
          <w:rFonts w:ascii="Times New Roman" w:eastAsia="Times New Roman" w:hAnsi="Times New Roman" w:cs="Times New Roman"/>
          <w:sz w:val="24"/>
          <w:szCs w:val="24"/>
        </w:rPr>
      </w:pPr>
      <w:bookmarkStart w:id="5" w:name="_1fob9te" w:colFirst="0" w:colLast="0"/>
      <w:bookmarkEnd w:id="5"/>
      <w:r>
        <w:rPr>
          <w:rFonts w:ascii="Times New Roman" w:eastAsia="Times New Roman" w:hAnsi="Times New Roman" w:cs="Times New Roman"/>
          <w:sz w:val="24"/>
          <w:szCs w:val="24"/>
        </w:rPr>
        <w:t>Addressed Need:</w:t>
      </w:r>
    </w:p>
    <w:p w14:paraId="3F84056D" w14:textId="77777777" w:rsidR="003F2286" w:rsidRDefault="00000000">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p>
    <w:p w14:paraId="46D0EA2F" w14:textId="77777777" w:rsidR="003F2286" w:rsidRDefault="00000000">
      <w:pPr>
        <w:pStyle w:val="Heading2"/>
        <w:rPr>
          <w:rFonts w:ascii="Times New Roman" w:eastAsia="Times New Roman" w:hAnsi="Times New Roman" w:cs="Times New Roman"/>
          <w:sz w:val="24"/>
          <w:szCs w:val="24"/>
        </w:rPr>
      </w:pPr>
      <w:bookmarkStart w:id="6" w:name="_3znysh7" w:colFirst="0" w:colLast="0"/>
      <w:bookmarkEnd w:id="6"/>
      <w:r>
        <w:rPr>
          <w:rFonts w:ascii="Times New Roman" w:eastAsia="Times New Roman" w:hAnsi="Times New Roman" w:cs="Times New Roman"/>
          <w:sz w:val="24"/>
          <w:szCs w:val="24"/>
        </w:rPr>
        <w:t>Rationale:</w:t>
      </w:r>
    </w:p>
    <w:p w14:paraId="57B4E0C5" w14:textId="492A07E8" w:rsidR="003F2286" w:rsidRDefault="00000000">
      <w:pPr>
        <w:keepNext/>
        <w:spacing w:after="0" w:line="240" w:lineRule="auto"/>
        <w:ind w:left="360"/>
        <w:rPr>
          <w:rFonts w:ascii="Times New Roman" w:eastAsia="Times New Roman" w:hAnsi="Times New Roman" w:cs="Times New Roman"/>
          <w:sz w:val="20"/>
          <w:szCs w:val="20"/>
        </w:rPr>
      </w:pPr>
      <w:bookmarkStart w:id="7" w:name="_2et92p0" w:colFirst="0" w:colLast="0"/>
      <w:bookmarkEnd w:id="7"/>
      <w:r>
        <w:rPr>
          <w:rFonts w:ascii="Times New Roman" w:eastAsia="Times New Roman" w:hAnsi="Times New Roman" w:cs="Times New Roman"/>
          <w:sz w:val="24"/>
          <w:szCs w:val="24"/>
        </w:rPr>
        <w:t>This question is worth exploring because</w:t>
      </w:r>
      <w:r w:rsidR="004E1B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AI can offer major savings and efficiencies but relying too heavily on it may make interactions feel impersonal or </w:t>
      </w:r>
      <w:r w:rsidR="004E1BFD">
        <w:rPr>
          <w:rFonts w:ascii="Times New Roman" w:eastAsia="Times New Roman" w:hAnsi="Times New Roman" w:cs="Times New Roman"/>
          <w:sz w:val="24"/>
          <w:szCs w:val="24"/>
        </w:rPr>
        <w:t>ineffective,</w:t>
      </w:r>
      <w:r>
        <w:rPr>
          <w:rFonts w:ascii="Times New Roman" w:eastAsia="Times New Roman" w:hAnsi="Times New Roman" w:cs="Times New Roman"/>
          <w:sz w:val="24"/>
          <w:szCs w:val="24"/>
        </w:rPr>
        <w:t xml:space="preser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511FBB49" w14:textId="77777777" w:rsidR="003F2286" w:rsidRDefault="00000000">
      <w:pPr>
        <w:pStyle w:val="Heading2"/>
        <w:rPr>
          <w:rFonts w:ascii="Times New Roman" w:eastAsia="Times New Roman" w:hAnsi="Times New Roman" w:cs="Times New Roman"/>
          <w:sz w:val="24"/>
          <w:szCs w:val="24"/>
        </w:rPr>
      </w:pPr>
      <w:bookmarkStart w:id="8" w:name="_tyjcwt" w:colFirst="0" w:colLast="0"/>
      <w:bookmarkEnd w:id="8"/>
      <w:r>
        <w:rPr>
          <w:rFonts w:ascii="Times New Roman" w:eastAsia="Times New Roman" w:hAnsi="Times New Roman" w:cs="Times New Roman"/>
          <w:sz w:val="24"/>
          <w:szCs w:val="24"/>
        </w:rPr>
        <w:t>Originality:</w:t>
      </w:r>
    </w:p>
    <w:p w14:paraId="4960B191" w14:textId="77777777" w:rsidR="003F2286" w:rsidRDefault="00000000">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Many studies have looked at AI’s role in customer service but fewer have focused on </w:t>
      </w:r>
      <w:commentRangeStart w:id="9"/>
      <w:r>
        <w:rPr>
          <w:rFonts w:ascii="Times New Roman" w:eastAsia="Times New Roman" w:hAnsi="Times New Roman" w:cs="Times New Roman"/>
          <w:sz w:val="24"/>
          <w:szCs w:val="24"/>
          <w:highlight w:val="white"/>
        </w:rPr>
        <w:t xml:space="preserve">identifying the exact point at which AI’s benefits are not efficient in improving the customer </w:t>
      </w:r>
      <w:commentRangeEnd w:id="9"/>
      <w:r w:rsidR="002E7264">
        <w:rPr>
          <w:rStyle w:val="CommentReference"/>
        </w:rPr>
        <w:commentReference w:id="9"/>
      </w:r>
      <w:r>
        <w:rPr>
          <w:rFonts w:ascii="Times New Roman" w:eastAsia="Times New Roman" w:hAnsi="Times New Roman" w:cs="Times New Roman"/>
          <w:sz w:val="24"/>
          <w:szCs w:val="24"/>
          <w:highlight w:val="white"/>
        </w:rPr>
        <w:t>experience. We can obtain better insight into how much AI is appropriate and beneficial to customer interactions by finding this threshold. This would help companies set practical guidelines for AI use that genuinely enhances customer relationships.</w:t>
      </w:r>
    </w:p>
    <w:p w14:paraId="1D88DD8C" w14:textId="77777777" w:rsidR="003F2286" w:rsidRDefault="00000000">
      <w:pPr>
        <w:pStyle w:val="Heading2"/>
        <w:rPr>
          <w:rFonts w:ascii="Times New Roman" w:eastAsia="Times New Roman" w:hAnsi="Times New Roman" w:cs="Times New Roman"/>
          <w:sz w:val="24"/>
          <w:szCs w:val="24"/>
        </w:rPr>
      </w:pPr>
      <w:bookmarkStart w:id="10" w:name="_3dy6vkm" w:colFirst="0" w:colLast="0"/>
      <w:bookmarkEnd w:id="10"/>
      <w:r>
        <w:rPr>
          <w:rFonts w:ascii="Times New Roman" w:eastAsia="Times New Roman" w:hAnsi="Times New Roman" w:cs="Times New Roman"/>
          <w:sz w:val="24"/>
          <w:szCs w:val="24"/>
        </w:rPr>
        <w:t>Hypothesis and Prediction</w:t>
      </w:r>
    </w:p>
    <w:p w14:paraId="26A7FD7B" w14:textId="77777777" w:rsidR="003F2286" w:rsidRDefault="00000000">
      <w:pPr>
        <w:pStyle w:val="Heading3"/>
        <w:ind w:left="450" w:firstLine="270"/>
        <w:rPr>
          <w:rFonts w:ascii="Times New Roman" w:eastAsia="Times New Roman" w:hAnsi="Times New Roman" w:cs="Times New Roman"/>
        </w:rPr>
      </w:pPr>
      <w:bookmarkStart w:id="11" w:name="_1t3h5sf" w:colFirst="0" w:colLast="0"/>
      <w:bookmarkEnd w:id="11"/>
      <w:r>
        <w:rPr>
          <w:rFonts w:ascii="Times New Roman" w:eastAsia="Times New Roman" w:hAnsi="Times New Roman" w:cs="Times New Roman"/>
        </w:rPr>
        <w:t xml:space="preserve">Hypothesis:  </w:t>
      </w:r>
    </w:p>
    <w:p w14:paraId="15B42550" w14:textId="77777777" w:rsidR="003F2286"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w:t>
      </w:r>
      <w:commentRangeStart w:id="12"/>
      <w:r>
        <w:rPr>
          <w:rFonts w:ascii="Times New Roman" w:eastAsia="Times New Roman" w:hAnsi="Times New Roman" w:cs="Times New Roman"/>
          <w:sz w:val="24"/>
          <w:szCs w:val="24"/>
          <w:highlight w:val="white"/>
        </w:rPr>
        <w:t xml:space="preserve">This will ultimately lower customer satisfaction and retention, with a noticeable drop in loyalty once a threshold of negative sentiment is reached. </w:t>
      </w:r>
      <w:commentRangeEnd w:id="12"/>
      <w:r w:rsidR="00F96B0C">
        <w:rPr>
          <w:rStyle w:val="CommentReference"/>
        </w:rPr>
        <w:commentReference w:id="12"/>
      </w:r>
    </w:p>
    <w:p w14:paraId="3B08286F" w14:textId="77777777" w:rsidR="003F2286" w:rsidRDefault="00000000">
      <w:pPr>
        <w:pStyle w:val="Heading3"/>
        <w:ind w:left="720"/>
        <w:rPr>
          <w:rFonts w:ascii="Times New Roman" w:eastAsia="Times New Roman" w:hAnsi="Times New Roman" w:cs="Times New Roman"/>
        </w:rPr>
      </w:pPr>
      <w:bookmarkStart w:id="13" w:name="_4d34og8" w:colFirst="0" w:colLast="0"/>
      <w:bookmarkEnd w:id="13"/>
      <w:r>
        <w:rPr>
          <w:rFonts w:ascii="Times New Roman" w:eastAsia="Times New Roman" w:hAnsi="Times New Roman" w:cs="Times New Roman"/>
        </w:rPr>
        <w:t>Prediction:</w:t>
      </w:r>
    </w:p>
    <w:p w14:paraId="4303F0E8" w14:textId="77777777" w:rsidR="003F2286" w:rsidRDefault="00000000">
      <w:pPr>
        <w:keepNext/>
        <w:spacing w:after="0" w:line="240" w:lineRule="auto"/>
        <w:ind w:left="720"/>
        <w:rPr>
          <w:rFonts w:ascii="Times New Roman" w:eastAsia="Times New Roman" w:hAnsi="Times New Roman" w:cs="Times New Roman"/>
          <w:sz w:val="24"/>
          <w:szCs w:val="24"/>
        </w:rPr>
      </w:pPr>
      <w:commentRangeStart w:id="14"/>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commentRangeEnd w:id="14"/>
      <w:r w:rsidR="00F96B0C">
        <w:rPr>
          <w:rStyle w:val="CommentReference"/>
        </w:rPr>
        <w:commentReference w:id="14"/>
      </w:r>
    </w:p>
    <w:p w14:paraId="093DD22C" w14:textId="77777777" w:rsidR="003F2286" w:rsidRDefault="00000000">
      <w:pPr>
        <w:pStyle w:val="Heading1"/>
        <w:spacing w:line="360" w:lineRule="auto"/>
        <w:rPr>
          <w:rFonts w:ascii="Times New Roman" w:eastAsia="Times New Roman" w:hAnsi="Times New Roman" w:cs="Times New Roman"/>
          <w:u w:val="single"/>
        </w:rPr>
      </w:pPr>
      <w:bookmarkStart w:id="15" w:name="_2s8eyo1" w:colFirst="0" w:colLast="0"/>
      <w:bookmarkEnd w:id="15"/>
      <w:r>
        <w:rPr>
          <w:rFonts w:ascii="Times New Roman" w:eastAsia="Times New Roman" w:hAnsi="Times New Roman" w:cs="Times New Roman"/>
          <w:u w:val="single"/>
        </w:rPr>
        <w:t>Data &amp; Analysis</w:t>
      </w:r>
    </w:p>
    <w:p w14:paraId="23B485F4" w14:textId="77777777" w:rsidR="003F2286" w:rsidRDefault="00000000">
      <w:pPr>
        <w:spacing w:after="0" w:line="240" w:lineRule="auto"/>
        <w:rPr>
          <w:rFonts w:ascii="Times New Roman" w:eastAsia="Times New Roman" w:hAnsi="Times New Roman" w:cs="Times New Roman"/>
          <w:sz w:val="24"/>
          <w:szCs w:val="24"/>
        </w:rPr>
      </w:pPr>
      <w:bookmarkStart w:id="16" w:name="_17dp8vu" w:colFirst="0" w:colLast="0"/>
      <w:bookmarkEnd w:id="16"/>
      <w:commentRangeStart w:id="17"/>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commentRangeEnd w:id="17"/>
      <w:r w:rsidR="002E7264">
        <w:rPr>
          <w:rStyle w:val="CommentReference"/>
        </w:rPr>
        <w:commentReference w:id="17"/>
      </w:r>
    </w:p>
    <w:p w14:paraId="5F839C4F" w14:textId="77777777" w:rsidR="003F2286"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57106527" w14:textId="77777777" w:rsidR="003F2286" w:rsidRDefault="003F2286">
      <w:pPr>
        <w:spacing w:after="0" w:line="240"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https://figshare.com/articles/dataset/Customer_Satisfaction_Response_to_Artificial_Intelligence_Tools_Usage_During_Online_Shopping/24633105?file=43284342</w:t>
        </w:r>
      </w:hyperlink>
    </w:p>
    <w:p w14:paraId="2B057CEF" w14:textId="77777777" w:rsidR="003F2286" w:rsidRDefault="003F2286">
      <w:pPr>
        <w:spacing w:after="0" w:line="240" w:lineRule="auto"/>
        <w:rPr>
          <w:rFonts w:ascii="Times New Roman" w:eastAsia="Times New Roman" w:hAnsi="Times New Roman" w:cs="Times New Roman"/>
          <w:sz w:val="24"/>
          <w:szCs w:val="24"/>
        </w:rPr>
      </w:pPr>
    </w:p>
    <w:p w14:paraId="2FDB6F8E" w14:textId="77777777" w:rsidR="002E7264" w:rsidRDefault="002E7264">
      <w:pPr>
        <w:spacing w:after="0" w:line="240" w:lineRule="auto"/>
        <w:rPr>
          <w:rFonts w:ascii="Times New Roman" w:eastAsia="Times New Roman" w:hAnsi="Times New Roman" w:cs="Times New Roman"/>
          <w:sz w:val="24"/>
          <w:szCs w:val="24"/>
        </w:rPr>
      </w:pPr>
    </w:p>
    <w:p w14:paraId="0AD0E19E" w14:textId="77777777" w:rsidR="003F2286" w:rsidRDefault="00000000">
      <w:pPr>
        <w:spacing w:after="0"/>
        <w:rPr>
          <w:rFonts w:ascii="Times New Roman" w:eastAsia="Times New Roman" w:hAnsi="Times New Roman" w:cs="Times New Roman"/>
          <w:color w:val="2F5496"/>
          <w:sz w:val="24"/>
          <w:szCs w:val="24"/>
        </w:rPr>
      </w:pPr>
      <w:bookmarkStart w:id="18" w:name="_3rdcrjn" w:colFirst="0" w:colLast="0"/>
      <w:bookmarkEnd w:id="18"/>
      <w:r>
        <w:rPr>
          <w:rFonts w:ascii="Times New Roman" w:eastAsia="Times New Roman" w:hAnsi="Times New Roman" w:cs="Times New Roman"/>
          <w:color w:val="2F5496"/>
          <w:sz w:val="24"/>
          <w:szCs w:val="24"/>
        </w:rPr>
        <w:t>Key Metrics:</w:t>
      </w:r>
    </w:p>
    <w:p w14:paraId="0A6C20CD" w14:textId="77777777" w:rsidR="003F2286" w:rsidRDefault="00000000">
      <w:pPr>
        <w:pStyle w:val="Heading3"/>
        <w:ind w:firstLine="720"/>
      </w:pPr>
      <w:bookmarkStart w:id="19" w:name="_26in1rg" w:colFirst="0" w:colLast="0"/>
      <w:bookmarkEnd w:id="19"/>
      <w:r>
        <w:rPr>
          <w:rFonts w:ascii="Times New Roman" w:eastAsia="Times New Roman" w:hAnsi="Times New Roman" w:cs="Times New Roman"/>
          <w:color w:val="2F5496"/>
        </w:rPr>
        <w:t>Outcome Variable:</w:t>
      </w:r>
      <w:r>
        <w:t xml:space="preserve"> </w:t>
      </w:r>
    </w:p>
    <w:p w14:paraId="71330700" w14:textId="77777777" w:rsidR="003F2286"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4DA0837C" w14:textId="77777777" w:rsidR="003F2286" w:rsidRDefault="003F2286">
      <w:pPr>
        <w:spacing w:after="0"/>
        <w:rPr>
          <w:rFonts w:ascii="Times New Roman" w:eastAsia="Times New Roman" w:hAnsi="Times New Roman" w:cs="Times New Roman"/>
          <w:color w:val="1F3863"/>
          <w:sz w:val="24"/>
          <w:szCs w:val="24"/>
        </w:rPr>
      </w:pPr>
    </w:p>
    <w:p w14:paraId="21E108E3" w14:textId="77777777" w:rsidR="003F2286" w:rsidRDefault="00000000">
      <w:pPr>
        <w:pStyle w:val="Heading3"/>
        <w:ind w:firstLine="720"/>
      </w:pPr>
      <w:bookmarkStart w:id="20" w:name="_lnxbz9" w:colFirst="0" w:colLast="0"/>
      <w:bookmarkEnd w:id="20"/>
      <w:r>
        <w:rPr>
          <w:rFonts w:ascii="Times New Roman" w:eastAsia="Times New Roman" w:hAnsi="Times New Roman" w:cs="Times New Roman"/>
          <w:color w:val="2F5496"/>
        </w:rPr>
        <w:t>Predictor Variables:</w:t>
      </w:r>
      <w:r>
        <w:t xml:space="preserve"> </w:t>
      </w:r>
    </w:p>
    <w:p w14:paraId="511EA1F7" w14:textId="77777777" w:rsidR="003F22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1F384EBC" w14:textId="77777777" w:rsidR="003F22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4E313925" w14:textId="77777777" w:rsidR="003F2286"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commentRangeStart w:id="21"/>
      <w:r>
        <w:rPr>
          <w:rFonts w:ascii="Times New Roman" w:eastAsia="Times New Roman" w:hAnsi="Times New Roman" w:cs="Times New Roman"/>
          <w:sz w:val="24"/>
          <w:szCs w:val="24"/>
        </w:rPr>
        <w:t>Customer trust in AI</w:t>
      </w:r>
      <w:commentRangeEnd w:id="21"/>
      <w:r w:rsidR="00F96B0C">
        <w:rPr>
          <w:rStyle w:val="CommentReference"/>
        </w:rPr>
        <w:commentReference w:id="21"/>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516A18C8" w14:textId="77777777" w:rsidR="003F2286"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6E459069" w14:textId="77777777" w:rsidR="003F2286" w:rsidRDefault="003F2286">
      <w:pPr>
        <w:spacing w:after="0"/>
        <w:rPr>
          <w:rFonts w:ascii="Times New Roman" w:eastAsia="Times New Roman" w:hAnsi="Times New Roman" w:cs="Times New Roman"/>
          <w:sz w:val="24"/>
          <w:szCs w:val="24"/>
        </w:rPr>
      </w:pPr>
    </w:p>
    <w:p w14:paraId="7DC21197" w14:textId="77777777" w:rsidR="003F2286" w:rsidRDefault="00000000">
      <w:pPr>
        <w:spacing w:after="0"/>
        <w:rPr>
          <w:rFonts w:ascii="Times New Roman" w:eastAsia="Times New Roman" w:hAnsi="Times New Roman" w:cs="Times New Roman"/>
          <w:color w:val="2F5496"/>
          <w:sz w:val="24"/>
          <w:szCs w:val="24"/>
        </w:rPr>
      </w:pPr>
      <w:bookmarkStart w:id="22" w:name="_35nkun2" w:colFirst="0" w:colLast="0"/>
      <w:bookmarkEnd w:id="22"/>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1929BB07" w14:textId="140DE034" w:rsidR="003F228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ins w:id="23" w:author="Geist, Katherine S." w:date="2024-10-29T13:02:00Z" w16du:dateUtc="2024-10-29T20:02:00Z">
        <w:r w:rsidR="00F96B0C">
          <w:rPr>
            <w:rFonts w:ascii="Times New Roman" w:eastAsia="Times New Roman" w:hAnsi="Times New Roman" w:cs="Times New Roman"/>
            <w:sz w:val="24"/>
            <w:szCs w:val="24"/>
          </w:rPr>
          <w:t xml:space="preserve"> What initial model(s) would you use? Could you apply a segmen</w:t>
        </w:r>
      </w:ins>
      <w:ins w:id="24" w:author="Geist, Katherine S." w:date="2024-10-29T13:03:00Z" w16du:dateUtc="2024-10-29T20:03:00Z">
        <w:r w:rsidR="00F96B0C">
          <w:rPr>
            <w:rFonts w:ascii="Times New Roman" w:eastAsia="Times New Roman" w:hAnsi="Times New Roman" w:cs="Times New Roman"/>
            <w:sz w:val="24"/>
            <w:szCs w:val="24"/>
          </w:rPr>
          <w:t xml:space="preserve">tation analysis to help describe these customers from the dataset you have? </w:t>
        </w:r>
      </w:ins>
    </w:p>
    <w:p w14:paraId="70F8C80B" w14:textId="77777777" w:rsidR="003F2286" w:rsidRDefault="003F2286">
      <w:pPr>
        <w:spacing w:after="0"/>
        <w:rPr>
          <w:rFonts w:ascii="Times New Roman" w:eastAsia="Times New Roman" w:hAnsi="Times New Roman" w:cs="Times New Roman"/>
          <w:sz w:val="24"/>
          <w:szCs w:val="24"/>
        </w:rPr>
      </w:pPr>
    </w:p>
    <w:p w14:paraId="131F394C" w14:textId="77777777" w:rsidR="003F2286" w:rsidRDefault="00000000">
      <w:pPr>
        <w:pStyle w:val="Heading3"/>
        <w:rPr>
          <w:rFonts w:ascii="Times New Roman" w:eastAsia="Times New Roman" w:hAnsi="Times New Roman" w:cs="Times New Roman"/>
        </w:rPr>
      </w:pPr>
      <w:bookmarkStart w:id="25" w:name="_1ksv4uv" w:colFirst="0" w:colLast="0"/>
      <w:bookmarkEnd w:id="25"/>
      <w:r>
        <w:tab/>
      </w:r>
      <w:r>
        <w:rPr>
          <w:rFonts w:ascii="Times New Roman" w:eastAsia="Times New Roman" w:hAnsi="Times New Roman" w:cs="Times New Roman"/>
        </w:rPr>
        <w:t>Pitfalls and Challenges:</w:t>
      </w:r>
    </w:p>
    <w:p w14:paraId="2FE5D048" w14:textId="77777777" w:rsidR="003F2286"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challenge is being able to interpret sentiment accurately and finding an </w:t>
      </w:r>
      <w:proofErr w:type="gramStart"/>
      <w:r>
        <w:rPr>
          <w:rFonts w:ascii="Times New Roman" w:eastAsia="Times New Roman" w:hAnsi="Times New Roman" w:cs="Times New Roman"/>
          <w:sz w:val="24"/>
          <w:szCs w:val="24"/>
        </w:rPr>
        <w:t>open source</w:t>
      </w:r>
      <w:proofErr w:type="gramEnd"/>
      <w:r>
        <w:rPr>
          <w:rFonts w:ascii="Times New Roman" w:eastAsia="Times New Roman" w:hAnsi="Times New Roman" w:cs="Times New Roman"/>
          <w:sz w:val="24"/>
          <w:szCs w:val="24"/>
        </w:rPr>
        <w:t xml:space="preserve"> dataset which has narrative data where we can analyze sentiment. Another limitation might be </w:t>
      </w:r>
      <w:commentRangeStart w:id="26"/>
      <w:r>
        <w:rPr>
          <w:rFonts w:ascii="Times New Roman" w:eastAsia="Times New Roman" w:hAnsi="Times New Roman" w:cs="Times New Roman"/>
          <w:sz w:val="24"/>
          <w:szCs w:val="24"/>
        </w:rPr>
        <w:t xml:space="preserve">operationalizing </w:t>
      </w:r>
      <w:commentRangeEnd w:id="26"/>
      <w:r w:rsidR="00F96B0C">
        <w:rPr>
          <w:rStyle w:val="CommentReference"/>
        </w:rPr>
        <w:commentReference w:id="26"/>
      </w:r>
      <w:r>
        <w:rPr>
          <w:rFonts w:ascii="Times New Roman" w:eastAsia="Times New Roman" w:hAnsi="Times New Roman" w:cs="Times New Roman"/>
          <w:sz w:val="24"/>
          <w:szCs w:val="24"/>
        </w:rPr>
        <w:t>the definition of “overuse” of AI to be accurate against other industry benchmarks.</w:t>
      </w:r>
    </w:p>
    <w:p w14:paraId="1E74326D" w14:textId="77777777" w:rsidR="003F2286" w:rsidRDefault="00000000">
      <w:pPr>
        <w:pStyle w:val="Heading2"/>
        <w:spacing w:line="240" w:lineRule="auto"/>
        <w:ind w:left="720"/>
        <w:rPr>
          <w:rFonts w:ascii="Times New Roman" w:eastAsia="Times New Roman" w:hAnsi="Times New Roman" w:cs="Times New Roman"/>
          <w:color w:val="000000"/>
          <w:sz w:val="24"/>
          <w:szCs w:val="24"/>
        </w:rPr>
      </w:pPr>
      <w:bookmarkStart w:id="27" w:name="_44sinio" w:colFirst="0" w:colLast="0"/>
      <w:bookmarkEnd w:id="27"/>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6ABF3206" w14:textId="3F9A9254" w:rsidR="003F2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w:t>
      </w:r>
      <w:proofErr w:type="gramStart"/>
      <w:r>
        <w:rPr>
          <w:rFonts w:ascii="Times New Roman" w:eastAsia="Times New Roman" w:hAnsi="Times New Roman" w:cs="Times New Roman"/>
          <w:sz w:val="24"/>
          <w:szCs w:val="24"/>
        </w:rPr>
        <w:t>identifying</w:t>
      </w:r>
      <w:proofErr w:type="gramEnd"/>
      <w:r>
        <w:rPr>
          <w:rFonts w:ascii="Times New Roman" w:eastAsia="Times New Roman" w:hAnsi="Times New Roman" w:cs="Times New Roman"/>
          <w:sz w:val="24"/>
          <w:szCs w:val="24"/>
        </w:rPr>
        <w:t xml:space="preserve"> the point where satisfaction decreases as AI usage </w:t>
      </w:r>
      <w:r>
        <w:rPr>
          <w:rFonts w:ascii="Times New Roman" w:eastAsia="Times New Roman" w:hAnsi="Times New Roman" w:cs="Times New Roman"/>
          <w:sz w:val="24"/>
          <w:szCs w:val="24"/>
        </w:rPr>
        <w:lastRenderedPageBreak/>
        <w:t xml:space="preserve">increases. </w:t>
      </w:r>
      <w:ins w:id="28" w:author="Geist, Katherine S." w:date="2024-10-29T13:05:00Z" w16du:dateUtc="2024-10-29T20:05:00Z">
        <w:r w:rsidR="00F96B0C">
          <w:rPr>
            <w:rFonts w:ascii="Times New Roman" w:eastAsia="Times New Roman" w:hAnsi="Times New Roman" w:cs="Times New Roman"/>
            <w:sz w:val="24"/>
            <w:szCs w:val="24"/>
          </w:rPr>
          <w:t>It’s not going to be that simple. Try to break this down more so from the idea of, if we have a highly accurate model, what does that tell us? Would it give actionable insights to your stakehol</w:t>
        </w:r>
      </w:ins>
      <w:ins w:id="29" w:author="Geist, Katherine S." w:date="2024-10-29T13:06:00Z" w16du:dateUtc="2024-10-29T20:06:00Z">
        <w:r w:rsidR="00F96B0C">
          <w:rPr>
            <w:rFonts w:ascii="Times New Roman" w:eastAsia="Times New Roman" w:hAnsi="Times New Roman" w:cs="Times New Roman"/>
            <w:sz w:val="24"/>
            <w:szCs w:val="24"/>
          </w:rPr>
          <w:t>der and, if so, what would they be?</w:t>
        </w:r>
      </w:ins>
    </w:p>
    <w:p w14:paraId="43EEF363" w14:textId="77777777" w:rsidR="003F2286" w:rsidRDefault="003F2286">
      <w:pPr>
        <w:spacing w:after="0" w:line="240" w:lineRule="auto"/>
        <w:ind w:left="720"/>
        <w:rPr>
          <w:rFonts w:ascii="Times New Roman" w:eastAsia="Times New Roman" w:hAnsi="Times New Roman" w:cs="Times New Roman"/>
          <w:sz w:val="24"/>
          <w:szCs w:val="24"/>
        </w:rPr>
      </w:pPr>
    </w:p>
    <w:p w14:paraId="40FBE353" w14:textId="77777777" w:rsidR="003F2286" w:rsidRDefault="00000000">
      <w:pPr>
        <w:pStyle w:val="Heading2"/>
        <w:rPr>
          <w:rFonts w:ascii="Times New Roman" w:eastAsia="Times New Roman" w:hAnsi="Times New Roman" w:cs="Times New Roman"/>
          <w:sz w:val="24"/>
          <w:szCs w:val="24"/>
        </w:rPr>
      </w:pPr>
      <w:bookmarkStart w:id="30" w:name="_2jxsxqh" w:colFirst="0" w:colLast="0"/>
      <w:bookmarkEnd w:id="30"/>
      <w:r>
        <w:rPr>
          <w:rFonts w:ascii="Times New Roman" w:eastAsia="Times New Roman" w:hAnsi="Times New Roman" w:cs="Times New Roman"/>
          <w:sz w:val="24"/>
          <w:szCs w:val="24"/>
        </w:rPr>
        <w:t>Hypothesis Validation:</w:t>
      </w:r>
    </w:p>
    <w:p w14:paraId="1A4CB023" w14:textId="4289F2C5" w:rsidR="003F2286"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ins w:id="31" w:author="Geist, Katherine S." w:date="2024-10-29T13:06:00Z" w16du:dateUtc="2024-10-29T20:06:00Z">
        <w:r w:rsidR="00F96B0C">
          <w:rPr>
            <w:rFonts w:ascii="Times New Roman" w:eastAsia="Times New Roman" w:hAnsi="Times New Roman" w:cs="Times New Roman"/>
            <w:sz w:val="24"/>
            <w:szCs w:val="24"/>
          </w:rPr>
          <w:t xml:space="preserve">I am going to just suggest you revisit this after you refine your question and dataset. </w:t>
        </w:r>
        <w:r w:rsidR="00F96B0C" w:rsidRPr="00F96B0C">
          <w:rPr>
            <w:rFonts w:ascii="Times New Roman" w:eastAsia="Times New Roman" w:hAnsi="Times New Roman" w:cs="Times New Roman"/>
            <w:sz w:val="24"/>
            <w:szCs w:val="24"/>
          </w:rPr>
          <w:sym w:font="Wingdings" w:char="F04A"/>
        </w:r>
      </w:ins>
    </w:p>
    <w:p w14:paraId="0B0DDF0C" w14:textId="77777777" w:rsidR="003F2286" w:rsidRDefault="00000000">
      <w:pPr>
        <w:pStyle w:val="Heading1"/>
        <w:spacing w:after="240"/>
        <w:rPr>
          <w:rFonts w:ascii="Times New Roman" w:eastAsia="Times New Roman" w:hAnsi="Times New Roman" w:cs="Times New Roman"/>
          <w:u w:val="single"/>
        </w:rPr>
      </w:pPr>
      <w:bookmarkStart w:id="32" w:name="_z337ya" w:colFirst="0" w:colLast="0"/>
      <w:bookmarkEnd w:id="32"/>
      <w:r>
        <w:rPr>
          <w:rFonts w:ascii="Times New Roman" w:eastAsia="Times New Roman" w:hAnsi="Times New Roman" w:cs="Times New Roman"/>
          <w:u w:val="single"/>
        </w:rPr>
        <w:t>Technical Details</w:t>
      </w:r>
    </w:p>
    <w:p w14:paraId="2E3288E8" w14:textId="77777777" w:rsidR="003F2286" w:rsidRDefault="00000000">
      <w:pPr>
        <w:pStyle w:val="Heading2"/>
        <w:spacing w:line="240" w:lineRule="auto"/>
        <w:rPr>
          <w:rFonts w:ascii="Times New Roman" w:eastAsia="Times New Roman" w:hAnsi="Times New Roman" w:cs="Times New Roman"/>
          <w:sz w:val="24"/>
          <w:szCs w:val="24"/>
        </w:rPr>
      </w:pPr>
      <w:bookmarkStart w:id="33" w:name="_3j2qqm3" w:colFirst="0" w:colLast="0"/>
      <w:bookmarkEnd w:id="33"/>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63BAF2F0" w14:textId="77777777" w:rsidR="003F2286" w:rsidRDefault="003F2286">
      <w:pPr>
        <w:spacing w:after="0" w:line="240" w:lineRule="auto"/>
        <w:ind w:left="720"/>
        <w:rPr>
          <w:rFonts w:ascii="Times New Roman" w:eastAsia="Times New Roman" w:hAnsi="Times New Roman" w:cs="Times New Roman"/>
          <w:sz w:val="24"/>
          <w:szCs w:val="24"/>
        </w:rPr>
      </w:pPr>
    </w:p>
    <w:p w14:paraId="1606C60B" w14:textId="77777777" w:rsidR="003F2286" w:rsidRDefault="00000000">
      <w:pPr>
        <w:pStyle w:val="Heading2"/>
        <w:spacing w:line="240" w:lineRule="auto"/>
        <w:rPr>
          <w:rFonts w:ascii="Times New Roman" w:eastAsia="Times New Roman" w:hAnsi="Times New Roman" w:cs="Times New Roman"/>
          <w:sz w:val="24"/>
          <w:szCs w:val="24"/>
        </w:rPr>
      </w:pPr>
      <w:bookmarkStart w:id="34" w:name="_1y810tw" w:colFirst="0" w:colLast="0"/>
      <w:bookmarkEnd w:id="34"/>
      <w:r>
        <w:rPr>
          <w:rFonts w:ascii="Times New Roman" w:eastAsia="Times New Roman" w:hAnsi="Times New Roman" w:cs="Times New Roman"/>
          <w:sz w:val="24"/>
          <w:szCs w:val="24"/>
        </w:rPr>
        <w:t>Other Resources:</w:t>
      </w:r>
    </w:p>
    <w:p w14:paraId="1CE85A35" w14:textId="77777777" w:rsidR="003F2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18D95E4D" w14:textId="77777777" w:rsidR="003F2286" w:rsidRDefault="00000000">
      <w:pPr>
        <w:pStyle w:val="Heading2"/>
        <w:rPr>
          <w:rFonts w:ascii="Times New Roman" w:eastAsia="Times New Roman" w:hAnsi="Times New Roman" w:cs="Times New Roman"/>
          <w:sz w:val="24"/>
          <w:szCs w:val="24"/>
        </w:rPr>
      </w:pPr>
      <w:bookmarkStart w:id="35" w:name="_4i7ojhp" w:colFirst="0" w:colLast="0"/>
      <w:bookmarkEnd w:id="35"/>
      <w:r>
        <w:rPr>
          <w:rFonts w:ascii="Times New Roman" w:eastAsia="Times New Roman" w:hAnsi="Times New Roman" w:cs="Times New Roman"/>
          <w:sz w:val="24"/>
          <w:szCs w:val="24"/>
        </w:rPr>
        <w:t>GitHub Link:</w:t>
      </w:r>
    </w:p>
    <w:p w14:paraId="6603688B" w14:textId="77777777" w:rsidR="003F228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2BCE7BA8" w14:textId="77777777" w:rsidR="003F2286" w:rsidRDefault="00000000">
      <w:pPr>
        <w:rPr>
          <w:rFonts w:ascii="Times New Roman" w:eastAsia="Times New Roman" w:hAnsi="Times New Roman" w:cs="Times New Roman"/>
          <w:sz w:val="20"/>
          <w:szCs w:val="20"/>
        </w:rPr>
      </w:pPr>
      <w:r>
        <w:br w:type="page"/>
      </w:r>
    </w:p>
    <w:p w14:paraId="2B6AA9BC" w14:textId="77777777" w:rsidR="003F2286" w:rsidRDefault="00000000">
      <w:pPr>
        <w:pStyle w:val="Heading1"/>
        <w:rPr>
          <w:rFonts w:ascii="Times New Roman" w:eastAsia="Times New Roman" w:hAnsi="Times New Roman" w:cs="Times New Roman"/>
          <w:sz w:val="24"/>
          <w:szCs w:val="24"/>
        </w:rPr>
      </w:pPr>
      <w:bookmarkStart w:id="36" w:name="_2xcytpi" w:colFirst="0" w:colLast="0"/>
      <w:bookmarkEnd w:id="36"/>
      <w:r>
        <w:rPr>
          <w:rFonts w:ascii="Times New Roman" w:eastAsia="Times New Roman" w:hAnsi="Times New Roman" w:cs="Times New Roman"/>
          <w:sz w:val="24"/>
          <w:szCs w:val="24"/>
          <w:u w:val="single"/>
        </w:rPr>
        <w:lastRenderedPageBreak/>
        <w:t>References</w:t>
      </w:r>
    </w:p>
    <w:p w14:paraId="35FE52A3" w14:textId="77777777" w:rsidR="003F2286" w:rsidRDefault="0000000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78B4F9AC" w14:textId="77777777" w:rsidR="003F2286" w:rsidRDefault="003F2286">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51DB401B" w14:textId="77777777" w:rsidR="003F2286" w:rsidRDefault="00000000">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Dataset. https://doi.org/10.6084/m9.figshare.24633105.v1</w:t>
      </w:r>
    </w:p>
    <w:p w14:paraId="633738FA" w14:textId="77777777" w:rsidR="003F2286" w:rsidRDefault="003F2286">
      <w:pPr>
        <w:rPr>
          <w:rFonts w:ascii="Times New Roman" w:eastAsia="Times New Roman" w:hAnsi="Times New Roman" w:cs="Times New Roman"/>
          <w:sz w:val="24"/>
          <w:szCs w:val="24"/>
        </w:rPr>
      </w:pPr>
    </w:p>
    <w:sectPr w:rsidR="003F2286">
      <w:headerReference w:type="default" r:id="rId14"/>
      <w:footerReference w:type="default" r:id="rId15"/>
      <w:footerReference w:type="first" r:id="rId16"/>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ist, Katherine S." w:date="2024-10-29T12:35:00Z" w:initials="KSG">
    <w:p w14:paraId="7EC8BC9B" w14:textId="77777777" w:rsidR="00824C1D" w:rsidRDefault="00824C1D" w:rsidP="00824C1D">
      <w:r>
        <w:rPr>
          <w:rStyle w:val="CommentReference"/>
        </w:rPr>
        <w:annotationRef/>
      </w:r>
      <w:r>
        <w:rPr>
          <w:sz w:val="20"/>
          <w:szCs w:val="20"/>
        </w:rPr>
        <w:t xml:space="preserve">Nice! This is very professional. </w:t>
      </w:r>
    </w:p>
  </w:comment>
  <w:comment w:id="2" w:author="Geist, Katherine S." w:date="2024-10-29T13:10:00Z" w:initials="KSG">
    <w:p w14:paraId="0E158FCC" w14:textId="77777777" w:rsidR="00C87298" w:rsidRDefault="00C87298" w:rsidP="00C87298">
      <w:r>
        <w:rPr>
          <w:rStyle w:val="CommentReference"/>
        </w:rPr>
        <w:annotationRef/>
      </w:r>
      <w:r>
        <w:rPr>
          <w:sz w:val="20"/>
          <w:szCs w:val="20"/>
        </w:rPr>
        <w:t>Take a look at the additional data resources I have for you. I think you have two possible paths forward. (1) Just stick with the first dataset you have and adjust your question as I’ve suggested. You have great thoughts, but no dataset to test it - so that becomes a future dream and recommendation from whatever you find here, right? Or (2) test two distinct questions, both of which could be used by companies to better understand a) how customers interact with AI and b) whether AI detection tools might lead to a bias in the sentiment of customer reviews, thereby dragging down their trustworthiness. This second question is TRICKY. My best suggestion for you is to stick with #1. But the best dataset of reviews I could find you is what I gave you. You also have the option to completely revamp your question, but since time is of the essence we need to help you get this organized ASAP. :)</w:t>
      </w:r>
    </w:p>
  </w:comment>
  <w:comment w:id="4" w:author="Geist, Katherine S." w:date="2024-10-29T12:52:00Z" w:initials="KSG">
    <w:p w14:paraId="357511DA" w14:textId="6DD454A0" w:rsidR="002E7264" w:rsidRDefault="002E7264" w:rsidP="002E7264">
      <w:r>
        <w:rPr>
          <w:rStyle w:val="CommentReference"/>
        </w:rPr>
        <w:annotationRef/>
      </w:r>
      <w:r>
        <w:rPr>
          <w:sz w:val="20"/>
          <w:szCs w:val="20"/>
        </w:rPr>
        <w:t>The question is a GREAT research question; but let’s rephrase it as a data science capstone question and give it a predictive framework. In other words, is it a fine question? Absolutely - but we want to elevate this to a predictive framework. Can we predict customer satisfaction with AI content to help businesses identify the type of customer base most likely to have a positive experience with AI tools they deploy?</w:t>
      </w:r>
    </w:p>
  </w:comment>
  <w:comment w:id="9" w:author="Geist, Katherine S." w:date="2024-10-29T12:56:00Z" w:initials="KSG">
    <w:p w14:paraId="69878F63" w14:textId="77777777" w:rsidR="002E7264" w:rsidRDefault="002E7264" w:rsidP="002E7264">
      <w:r>
        <w:rPr>
          <w:rStyle w:val="CommentReference"/>
        </w:rPr>
        <w:annotationRef/>
      </w:r>
      <w:r>
        <w:rPr>
          <w:sz w:val="20"/>
          <w:szCs w:val="20"/>
        </w:rPr>
        <w:t>I think this is going to be hard to do. With the dataset you have, it’s impossible; but what you CAN get is a sense for if you can predict which customers are likely to embrace higher AI content and who isn’t, or whether the type of AI content matters. You could then pair this with a sentiment analysis of actual customer reviews that looks at whether AI generation of customer reviews are more likely to be predicted as positive, and if that could be used from the business side to help flag fake reviews or not. Two different questions that address two business needs. I also think it would be 100% fine to focus on just the first question and drop the reviews, unless doing a text mining analysis is really important to you as a team</w:t>
      </w:r>
    </w:p>
  </w:comment>
  <w:comment w:id="12" w:author="Geist, Katherine S." w:date="2024-10-29T12:56:00Z" w:initials="KSG">
    <w:p w14:paraId="0131AA85" w14:textId="77777777" w:rsidR="00F96B0C" w:rsidRDefault="00F96B0C" w:rsidP="00F96B0C">
      <w:r>
        <w:rPr>
          <w:rStyle w:val="CommentReference"/>
        </w:rPr>
        <w:annotationRef/>
      </w:r>
      <w:r>
        <w:rPr>
          <w:sz w:val="20"/>
          <w:szCs w:val="20"/>
        </w:rPr>
        <w:t>Drop this if you don’t do the sentiment analysis</w:t>
      </w:r>
    </w:p>
  </w:comment>
  <w:comment w:id="14" w:author="Geist, Katherine S." w:date="2024-10-29T13:01:00Z" w:initials="KSG">
    <w:p w14:paraId="6A1B88F2" w14:textId="77777777" w:rsidR="00F96B0C" w:rsidRDefault="00F96B0C" w:rsidP="00F96B0C">
      <w:r>
        <w:rPr>
          <w:rStyle w:val="CommentReference"/>
        </w:rPr>
        <w:annotationRef/>
      </w:r>
      <w:r>
        <w:rPr>
          <w:sz w:val="20"/>
          <w:szCs w:val="20"/>
        </w:rPr>
        <w:t xml:space="preserve">I think some of these nuances would be hard to get at. They’re good thoughts - and I follow the logic. I would just move them to background/overview vs. putting in prediction. For the dataset you have, the prediction would be that decreased satisfaction results from increased AI content distrust or concerns after controlling for other aspects of the shopping experience or customer background  </w:t>
      </w:r>
    </w:p>
  </w:comment>
  <w:comment w:id="17" w:author="Geist, Katherine S." w:date="2024-10-29T12:50:00Z" w:initials="KSG">
    <w:p w14:paraId="248A0A29" w14:textId="6DE14532" w:rsidR="002E7264" w:rsidRDefault="002E7264" w:rsidP="002E7264">
      <w:r>
        <w:rPr>
          <w:rStyle w:val="CommentReference"/>
        </w:rPr>
        <w:annotationRef/>
      </w:r>
      <w:r>
        <w:rPr>
          <w:sz w:val="20"/>
          <w:szCs w:val="20"/>
        </w:rPr>
        <w:t xml:space="preserve">I found what may be a wealth of information for you RE: customer reviews: </w:t>
      </w:r>
      <w:hyperlink r:id="rId1" w:anchor="amazon_reviews" w:history="1">
        <w:r w:rsidRPr="00D4668A">
          <w:rPr>
            <w:rStyle w:val="Hyperlink"/>
            <w:sz w:val="20"/>
            <w:szCs w:val="20"/>
          </w:rPr>
          <w:t>https://cseweb.ucsd.edu/~jmcauley/datasets.html#amazon_reviews</w:t>
        </w:r>
      </w:hyperlink>
    </w:p>
    <w:p w14:paraId="5EB48FF3" w14:textId="77777777" w:rsidR="002E7264" w:rsidRDefault="002E7264" w:rsidP="002E7264"/>
    <w:p w14:paraId="60885EC6" w14:textId="77777777" w:rsidR="002E7264" w:rsidRDefault="002E7264" w:rsidP="002E7264">
      <w:r>
        <w:rPr>
          <w:sz w:val="20"/>
          <w:szCs w:val="20"/>
        </w:rPr>
        <w:t>One question (that I do not know the answer to) - are there any tools/packages to freely scan large bodies of text for AI content? Because while it’s not the same as your question, it would allow you to ask a secondary question for analysis that is whether customer reviews tend to have a more positive (or negative) sentiment score if it has AI content %. In other words, two questions that dovetail together. Because I do think finding this exact dataset may be tricky without doing the research yourself. (Although I’m happy if you prove me wrong! I just haven’t had luck finding it for you)</w:t>
      </w:r>
    </w:p>
  </w:comment>
  <w:comment w:id="21" w:author="Geist, Katherine S." w:date="2024-10-29T13:02:00Z" w:initials="KSG">
    <w:p w14:paraId="5B60250C" w14:textId="77777777" w:rsidR="00F96B0C" w:rsidRDefault="00F96B0C" w:rsidP="00F96B0C">
      <w:r>
        <w:rPr>
          <w:rStyle w:val="CommentReference"/>
        </w:rPr>
        <w:annotationRef/>
      </w:r>
      <w:r>
        <w:rPr>
          <w:sz w:val="20"/>
          <w:szCs w:val="20"/>
        </w:rPr>
        <w:t>You could choose to create a new, combined variable potentially of both of these types of info. But it’s not required, either. You would want to weigh pros and cons</w:t>
      </w:r>
    </w:p>
  </w:comment>
  <w:comment w:id="26" w:author="Geist, Katherine S." w:date="2024-10-29T13:05:00Z" w:initials="KSG">
    <w:p w14:paraId="4BD11099" w14:textId="77777777" w:rsidR="00F96B0C" w:rsidRDefault="00F96B0C" w:rsidP="00F96B0C">
      <w:r>
        <w:rPr>
          <w:rStyle w:val="CommentReference"/>
        </w:rPr>
        <w:annotationRef/>
      </w:r>
      <w:r>
        <w:rPr>
          <w:sz w:val="20"/>
          <w:szCs w:val="20"/>
        </w:rPr>
        <w:t>Definitely! And it may need to be operationalized in an industry-specific way. E.g., maybe what this analysis can tell you is that people just buying groceries don’t really need AI… but people buying tech do. So, that would move these ideas to discussion and future directions because they wouldn’t be things you could necessarily do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EC8BC9B" w15:done="0"/>
  <w15:commentEx w15:paraId="0E158FCC" w15:done="0"/>
  <w15:commentEx w15:paraId="357511DA" w15:done="0"/>
  <w15:commentEx w15:paraId="69878F63" w15:done="0"/>
  <w15:commentEx w15:paraId="0131AA85" w15:done="0"/>
  <w15:commentEx w15:paraId="6A1B88F2" w15:done="0"/>
  <w15:commentEx w15:paraId="60885EC6" w15:done="0"/>
  <w15:commentEx w15:paraId="5B60250C" w15:done="0"/>
  <w15:commentEx w15:paraId="4BD110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B5DD94" w16cex:dateUtc="2024-10-29T19:35:00Z"/>
  <w16cex:commentExtensible w16cex:durableId="4B764E4A" w16cex:dateUtc="2024-10-29T20:10:00Z"/>
  <w16cex:commentExtensible w16cex:durableId="0BC28056" w16cex:dateUtc="2024-10-29T19:52:00Z"/>
  <w16cex:commentExtensible w16cex:durableId="36EBC0D3" w16cex:dateUtc="2024-10-29T19:56:00Z"/>
  <w16cex:commentExtensible w16cex:durableId="7C3572C0" w16cex:dateUtc="2024-10-29T19:56:00Z"/>
  <w16cex:commentExtensible w16cex:durableId="7DEC76FE" w16cex:dateUtc="2024-10-29T20:01:00Z"/>
  <w16cex:commentExtensible w16cex:durableId="34EFE857" w16cex:dateUtc="2024-10-29T19:50:00Z"/>
  <w16cex:commentExtensible w16cex:durableId="6E6671C5" w16cex:dateUtc="2024-10-29T20:02:00Z"/>
  <w16cex:commentExtensible w16cex:durableId="46B93327" w16cex:dateUtc="2024-10-29T20: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EC8BC9B" w16cid:durableId="3AB5DD94"/>
  <w16cid:commentId w16cid:paraId="0E158FCC" w16cid:durableId="4B764E4A"/>
  <w16cid:commentId w16cid:paraId="357511DA" w16cid:durableId="0BC28056"/>
  <w16cid:commentId w16cid:paraId="69878F63" w16cid:durableId="36EBC0D3"/>
  <w16cid:commentId w16cid:paraId="0131AA85" w16cid:durableId="7C3572C0"/>
  <w16cid:commentId w16cid:paraId="6A1B88F2" w16cid:durableId="7DEC76FE"/>
  <w16cid:commentId w16cid:paraId="60885EC6" w16cid:durableId="34EFE857"/>
  <w16cid:commentId w16cid:paraId="5B60250C" w16cid:durableId="6E6671C5"/>
  <w16cid:commentId w16cid:paraId="4BD11099" w16cid:durableId="46B93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260A1" w14:textId="77777777" w:rsidR="00CF32FA" w:rsidRDefault="00CF32FA">
      <w:pPr>
        <w:spacing w:after="0" w:line="240" w:lineRule="auto"/>
      </w:pPr>
      <w:r>
        <w:separator/>
      </w:r>
    </w:p>
  </w:endnote>
  <w:endnote w:type="continuationSeparator" w:id="0">
    <w:p w14:paraId="40146FA8" w14:textId="77777777" w:rsidR="00CF32FA" w:rsidRDefault="00CF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D8226" w14:textId="1C5DCA78" w:rsidR="003F2286"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24C1D">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3586AE44" w14:textId="77777777" w:rsidR="003F2286" w:rsidRDefault="003F2286">
    <w:pPr>
      <w:pBdr>
        <w:top w:val="nil"/>
        <w:left w:val="nil"/>
        <w:bottom w:val="nil"/>
        <w:right w:val="nil"/>
        <w:between w:val="nil"/>
      </w:pBdr>
      <w:tabs>
        <w:tab w:val="center" w:pos="4680"/>
        <w:tab w:val="right" w:pos="9360"/>
      </w:tabs>
      <w:spacing w:after="0" w:line="240" w:lineRule="auto"/>
      <w:rPr>
        <w:color w:val="000000"/>
      </w:rPr>
    </w:pPr>
  </w:p>
  <w:p w14:paraId="0AD844F7" w14:textId="77777777" w:rsidR="003F2286" w:rsidRDefault="003F22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35408F" w14:textId="77777777" w:rsidR="003F2286" w:rsidRDefault="003F2286">
    <w:pPr>
      <w:pBdr>
        <w:top w:val="nil"/>
        <w:left w:val="nil"/>
        <w:bottom w:val="nil"/>
        <w:right w:val="nil"/>
        <w:between w:val="nil"/>
      </w:pBdr>
      <w:tabs>
        <w:tab w:val="center" w:pos="4680"/>
        <w:tab w:val="right" w:pos="9360"/>
      </w:tabs>
      <w:spacing w:after="0" w:line="240" w:lineRule="auto"/>
      <w:jc w:val="right"/>
      <w:rPr>
        <w:color w:val="000000"/>
      </w:rPr>
    </w:pPr>
  </w:p>
  <w:p w14:paraId="77FA9246" w14:textId="77777777" w:rsidR="003F2286" w:rsidRDefault="003F228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15C11" w14:textId="77777777" w:rsidR="00CF32FA" w:rsidRDefault="00CF32FA">
      <w:pPr>
        <w:spacing w:after="0" w:line="240" w:lineRule="auto"/>
      </w:pPr>
      <w:r>
        <w:separator/>
      </w:r>
    </w:p>
  </w:footnote>
  <w:footnote w:type="continuationSeparator" w:id="0">
    <w:p w14:paraId="20C1EE25" w14:textId="77777777" w:rsidR="00CF32FA" w:rsidRDefault="00CF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D1DB" w14:textId="77777777" w:rsidR="003F2286"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0C56B494" w14:textId="77777777" w:rsidR="003F2286" w:rsidRDefault="003F22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43E36"/>
    <w:multiLevelType w:val="multilevel"/>
    <w:tmpl w:val="9E1AFB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06362699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ist, Katherine S.">
    <w15:presenceInfo w15:providerId="AD" w15:userId="S::kgeist4@my.stlcc.edu::90e5691d-04a7-474f-9e29-a1c6bcc603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286"/>
    <w:rsid w:val="002E7264"/>
    <w:rsid w:val="003F2286"/>
    <w:rsid w:val="004A1DDF"/>
    <w:rsid w:val="004E1BFD"/>
    <w:rsid w:val="00824C1D"/>
    <w:rsid w:val="00AB07E5"/>
    <w:rsid w:val="00C87298"/>
    <w:rsid w:val="00CF32FA"/>
    <w:rsid w:val="00D8680B"/>
    <w:rsid w:val="00F96B0C"/>
    <w:rsid w:val="00FA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270E56"/>
  <w15:docId w15:val="{E6EC9A0D-E5F1-2340-83BC-29D1A235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character" w:styleId="CommentReference">
    <w:name w:val="annotation reference"/>
    <w:basedOn w:val="DefaultParagraphFont"/>
    <w:uiPriority w:val="99"/>
    <w:semiHidden/>
    <w:unhideWhenUsed/>
    <w:rsid w:val="00824C1D"/>
    <w:rPr>
      <w:sz w:val="16"/>
      <w:szCs w:val="16"/>
    </w:rPr>
  </w:style>
  <w:style w:type="paragraph" w:styleId="CommentText">
    <w:name w:val="annotation text"/>
    <w:basedOn w:val="Normal"/>
    <w:link w:val="CommentTextChar"/>
    <w:uiPriority w:val="99"/>
    <w:semiHidden/>
    <w:unhideWhenUsed/>
    <w:rsid w:val="00824C1D"/>
    <w:pPr>
      <w:spacing w:line="240" w:lineRule="auto"/>
    </w:pPr>
    <w:rPr>
      <w:sz w:val="20"/>
      <w:szCs w:val="20"/>
    </w:rPr>
  </w:style>
  <w:style w:type="character" w:customStyle="1" w:styleId="CommentTextChar">
    <w:name w:val="Comment Text Char"/>
    <w:basedOn w:val="DefaultParagraphFont"/>
    <w:link w:val="CommentText"/>
    <w:uiPriority w:val="99"/>
    <w:semiHidden/>
    <w:rsid w:val="00824C1D"/>
    <w:rPr>
      <w:sz w:val="20"/>
      <w:szCs w:val="20"/>
    </w:rPr>
  </w:style>
  <w:style w:type="paragraph" w:styleId="CommentSubject">
    <w:name w:val="annotation subject"/>
    <w:basedOn w:val="CommentText"/>
    <w:next w:val="CommentText"/>
    <w:link w:val="CommentSubjectChar"/>
    <w:uiPriority w:val="99"/>
    <w:semiHidden/>
    <w:unhideWhenUsed/>
    <w:rsid w:val="00824C1D"/>
    <w:rPr>
      <w:b/>
      <w:bCs/>
    </w:rPr>
  </w:style>
  <w:style w:type="character" w:customStyle="1" w:styleId="CommentSubjectChar">
    <w:name w:val="Comment Subject Char"/>
    <w:basedOn w:val="CommentTextChar"/>
    <w:link w:val="CommentSubject"/>
    <w:uiPriority w:val="99"/>
    <w:semiHidden/>
    <w:rsid w:val="00824C1D"/>
    <w:rPr>
      <w:b/>
      <w:bCs/>
      <w:sz w:val="20"/>
      <w:szCs w:val="20"/>
    </w:rPr>
  </w:style>
  <w:style w:type="character" w:styleId="Hyperlink">
    <w:name w:val="Hyperlink"/>
    <w:basedOn w:val="DefaultParagraphFont"/>
    <w:uiPriority w:val="99"/>
    <w:unhideWhenUsed/>
    <w:rsid w:val="002E7264"/>
    <w:rPr>
      <w:color w:val="0000FF" w:themeColor="hyperlink"/>
      <w:u w:val="single"/>
    </w:rPr>
  </w:style>
  <w:style w:type="character" w:styleId="UnresolvedMention">
    <w:name w:val="Unresolved Mention"/>
    <w:basedOn w:val="DefaultParagraphFont"/>
    <w:uiPriority w:val="99"/>
    <w:semiHidden/>
    <w:unhideWhenUsed/>
    <w:rsid w:val="002E7264"/>
    <w:rPr>
      <w:color w:val="605E5C"/>
      <w:shd w:val="clear" w:color="auto" w:fill="E1DFDD"/>
    </w:rPr>
  </w:style>
  <w:style w:type="paragraph" w:styleId="Revision">
    <w:name w:val="Revision"/>
    <w:hidden/>
    <w:uiPriority w:val="99"/>
    <w:semiHidden/>
    <w:rsid w:val="002E72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cseweb.ucsd.edu/~jmcauley/datasets.html"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gshare.com/articles/dataset/Customer_Satisfaction_Response_to_Artificial_Intelligence_Tools_Usage_During_Online_Shopping/24633105?file=43284342"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1072</Words>
  <Characters>6465</Characters>
  <Application>Microsoft Office Word</Application>
  <DocSecurity>0</DocSecurity>
  <Lines>146</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Canfield</cp:lastModifiedBy>
  <cp:revision>3</cp:revision>
  <dcterms:created xsi:type="dcterms:W3CDTF">2024-10-29T20:11:00Z</dcterms:created>
  <dcterms:modified xsi:type="dcterms:W3CDTF">2024-11-03T21:59:00Z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